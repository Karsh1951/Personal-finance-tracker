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B933" w14:textId="77777777" w:rsidR="00A85CB4" w:rsidRDefault="007068FC">
      <w:pPr>
        <w:spacing w:after="251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19FCC9" wp14:editId="4567F149">
                <wp:extent cx="5981065" cy="750415"/>
                <wp:effectExtent l="0" t="0" r="635" b="0"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50415"/>
                          <a:chOff x="0" y="0"/>
                          <a:chExt cx="5981065" cy="75041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8288" y="0"/>
                            <a:ext cx="21047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DE548" w14:textId="0CC29614" w:rsidR="00A85CB4" w:rsidRDefault="009B0C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81BD"/>
                                </w:rPr>
                                <w:t>GIFTON</w:t>
                              </w:r>
                              <w:r w:rsidR="007068FC">
                                <w:rPr>
                                  <w:b/>
                                  <w:color w:val="4F81BD"/>
                                </w:rPr>
                                <w:t xml:space="preserve"> A</w:t>
                              </w:r>
                              <w:r>
                                <w:rPr>
                                  <w:b/>
                                  <w:color w:val="4F81BD"/>
                                </w:rPr>
                                <w:t>DOLWA</w:t>
                              </w:r>
                              <w:r w:rsidR="007068FC">
                                <w:rPr>
                                  <w:b/>
                                  <w:color w:val="4F81BD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81BD"/>
                                </w:rPr>
                                <w:t>KARSH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0205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8D023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3548" y="175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AB44B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1648" y="175514"/>
                            <a:ext cx="4195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CC7E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+254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5150" y="175179"/>
                            <a:ext cx="1142999" cy="161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5ACC8" w14:textId="3FC5842C" w:rsidR="00A85CB4" w:rsidRPr="009B0C4D" w:rsidRDefault="009B0C4D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742491643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94765" y="17551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58831" w14:textId="6E3B99C1" w:rsidR="00A85CB4" w:rsidRDefault="00A85CB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99515" y="1207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1A223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9352" y="350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61F4E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7452" y="350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300BE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5552" y="350775"/>
                            <a:ext cx="23897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E7274" w14:textId="4CF9627F" w:rsidR="00A85CB4" w:rsidRDefault="009B0C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81BD"/>
                                </w:rPr>
                                <w:t>giftonkarsh1951@gmail.com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22678" y="350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ADC1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288" y="526035"/>
                            <a:ext cx="19371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A8A10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Nairobi, Kenya, 30197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75181" y="5260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73171" w14:textId="77777777" w:rsidR="00A85CB4" w:rsidRDefault="007068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8" name="Shape 3168"/>
                        <wps:cNvSpPr/>
                        <wps:spPr>
                          <a:xfrm>
                            <a:off x="0" y="707543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9898" y="217451"/>
                            <a:ext cx="55629" cy="9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9" h="91043">
                                <a:moveTo>
                                  <a:pt x="34518" y="0"/>
                                </a:moveTo>
                                <a:lnTo>
                                  <a:pt x="55629" y="0"/>
                                </a:lnTo>
                                <a:lnTo>
                                  <a:pt x="55629" y="22849"/>
                                </a:lnTo>
                                <a:lnTo>
                                  <a:pt x="41545" y="26929"/>
                                </a:lnTo>
                                <a:cubicBezTo>
                                  <a:pt x="37859" y="29483"/>
                                  <a:pt x="35567" y="32988"/>
                                  <a:pt x="35567" y="36793"/>
                                </a:cubicBezTo>
                                <a:cubicBezTo>
                                  <a:pt x="35567" y="40596"/>
                                  <a:pt x="37859" y="44100"/>
                                  <a:pt x="41545" y="46654"/>
                                </a:cubicBezTo>
                                <a:lnTo>
                                  <a:pt x="55629" y="50735"/>
                                </a:lnTo>
                                <a:lnTo>
                                  <a:pt x="55629" y="91043"/>
                                </a:lnTo>
                                <a:lnTo>
                                  <a:pt x="7124" y="91043"/>
                                </a:lnTo>
                                <a:cubicBezTo>
                                  <a:pt x="3038" y="91043"/>
                                  <a:pt x="0" y="85779"/>
                                  <a:pt x="0" y="79369"/>
                                </a:cubicBezTo>
                                <a:lnTo>
                                  <a:pt x="0" y="62432"/>
                                </a:lnTo>
                                <a:cubicBezTo>
                                  <a:pt x="0" y="61859"/>
                                  <a:pt x="19801" y="9328"/>
                                  <a:pt x="31480" y="9328"/>
                                </a:cubicBezTo>
                                <a:lnTo>
                                  <a:pt x="31480" y="3492"/>
                                </a:lnTo>
                                <a:cubicBezTo>
                                  <a:pt x="31480" y="1770"/>
                                  <a:pt x="32477" y="0"/>
                                  <a:pt x="34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E4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2502" y="194904"/>
                            <a:ext cx="83025" cy="59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25" h="59862">
                                <a:moveTo>
                                  <a:pt x="83025" y="0"/>
                                </a:moveTo>
                                <a:lnTo>
                                  <a:pt x="83025" y="12643"/>
                                </a:lnTo>
                                <a:lnTo>
                                  <a:pt x="57062" y="14380"/>
                                </a:lnTo>
                                <a:cubicBezTo>
                                  <a:pt x="49134" y="15546"/>
                                  <a:pt x="42403" y="17296"/>
                                  <a:pt x="38082" y="19629"/>
                                </a:cubicBezTo>
                                <a:lnTo>
                                  <a:pt x="45204" y="37710"/>
                                </a:lnTo>
                                <a:lnTo>
                                  <a:pt x="35515" y="56370"/>
                                </a:lnTo>
                                <a:cubicBezTo>
                                  <a:pt x="35515" y="56370"/>
                                  <a:pt x="18282" y="59862"/>
                                  <a:pt x="6076" y="52878"/>
                                </a:cubicBezTo>
                                <a:lnTo>
                                  <a:pt x="0" y="31875"/>
                                </a:lnTo>
                                <a:cubicBezTo>
                                  <a:pt x="0" y="31875"/>
                                  <a:pt x="2567" y="23121"/>
                                  <a:pt x="21372" y="10923"/>
                                </a:cubicBezTo>
                                <a:cubicBezTo>
                                  <a:pt x="26833" y="7276"/>
                                  <a:pt x="35944" y="4541"/>
                                  <a:pt x="46872" y="2717"/>
                                </a:cubicBezTo>
                                <a:lnTo>
                                  <a:pt x="8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E4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05527" y="217451"/>
                            <a:ext cx="56152" cy="9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2" h="91043">
                                <a:moveTo>
                                  <a:pt x="0" y="0"/>
                                </a:moveTo>
                                <a:lnTo>
                                  <a:pt x="21059" y="0"/>
                                </a:lnTo>
                                <a:cubicBezTo>
                                  <a:pt x="23100" y="0"/>
                                  <a:pt x="24621" y="1718"/>
                                  <a:pt x="24621" y="3492"/>
                                </a:cubicBezTo>
                                <a:lnTo>
                                  <a:pt x="24621" y="9328"/>
                                </a:lnTo>
                                <a:cubicBezTo>
                                  <a:pt x="36300" y="9328"/>
                                  <a:pt x="56152" y="61859"/>
                                  <a:pt x="56100" y="62432"/>
                                </a:cubicBezTo>
                                <a:lnTo>
                                  <a:pt x="56100" y="79369"/>
                                </a:lnTo>
                                <a:cubicBezTo>
                                  <a:pt x="56100" y="85779"/>
                                  <a:pt x="52538" y="91043"/>
                                  <a:pt x="48976" y="91043"/>
                                </a:cubicBezTo>
                                <a:lnTo>
                                  <a:pt x="0" y="91043"/>
                                </a:lnTo>
                                <a:lnTo>
                                  <a:pt x="0" y="50735"/>
                                </a:lnTo>
                                <a:lnTo>
                                  <a:pt x="262" y="50811"/>
                                </a:lnTo>
                                <a:cubicBezTo>
                                  <a:pt x="11421" y="50811"/>
                                  <a:pt x="20062" y="44399"/>
                                  <a:pt x="20062" y="36793"/>
                                </a:cubicBezTo>
                                <a:cubicBezTo>
                                  <a:pt x="20062" y="29183"/>
                                  <a:pt x="11421" y="22773"/>
                                  <a:pt x="262" y="22773"/>
                                </a:cubicBezTo>
                                <a:lnTo>
                                  <a:pt x="0" y="22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E4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5527" y="194885"/>
                            <a:ext cx="83077" cy="59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77" h="59933">
                                <a:moveTo>
                                  <a:pt x="249" y="0"/>
                                </a:moveTo>
                                <a:cubicBezTo>
                                  <a:pt x="25707" y="0"/>
                                  <a:pt x="51100" y="3647"/>
                                  <a:pt x="61760" y="10942"/>
                                </a:cubicBezTo>
                                <a:cubicBezTo>
                                  <a:pt x="80564" y="23192"/>
                                  <a:pt x="83077" y="31946"/>
                                  <a:pt x="83077" y="31946"/>
                                </a:cubicBezTo>
                                <a:lnTo>
                                  <a:pt x="77474" y="52949"/>
                                </a:lnTo>
                                <a:cubicBezTo>
                                  <a:pt x="64746" y="59933"/>
                                  <a:pt x="47511" y="56441"/>
                                  <a:pt x="47459" y="56389"/>
                                </a:cubicBezTo>
                                <a:lnTo>
                                  <a:pt x="37821" y="37729"/>
                                </a:lnTo>
                                <a:lnTo>
                                  <a:pt x="44946" y="19648"/>
                                </a:lnTo>
                                <a:cubicBezTo>
                                  <a:pt x="36564" y="14982"/>
                                  <a:pt x="18413" y="12649"/>
                                  <a:pt x="197" y="12649"/>
                                </a:cubicBezTo>
                                <a:lnTo>
                                  <a:pt x="0" y="12662"/>
                                </a:lnTo>
                                <a:lnTo>
                                  <a:pt x="0" y="19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E4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86487"/>
                            <a:ext cx="132080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19FCC9" id="Group 2603" o:spid="_x0000_s1026" style="width:470.95pt;height:59.1pt;mso-position-horizontal-relative:char;mso-position-vertical-relative:line" coordsize="59810,7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">
                <v:rect id="Rectangle 8" o:spid="_x0000_s1027" style="position:absolute;left:182;width:2104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2DE548" w14:textId="0CC29614" w:rsidR="00A85CB4" w:rsidRDefault="009B0C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F81BD"/>
                          </w:rPr>
                          <w:t>GIFTON</w:t>
                        </w:r>
                        <w:r w:rsidR="007068FC">
                          <w:rPr>
                            <w:b/>
                            <w:color w:val="4F81BD"/>
                          </w:rPr>
                          <w:t xml:space="preserve"> A</w:t>
                        </w:r>
                        <w:r>
                          <w:rPr>
                            <w:b/>
                            <w:color w:val="4F81BD"/>
                          </w:rPr>
                          <w:t>DOLWA</w:t>
                        </w:r>
                        <w:r w:rsidR="007068FC">
                          <w:rPr>
                            <w:b/>
                            <w:color w:val="4F81BD"/>
                          </w:rPr>
                          <w:t xml:space="preserve"> </w:t>
                        </w:r>
                        <w:r>
                          <w:rPr>
                            <w:b/>
                            <w:color w:val="4F81BD"/>
                          </w:rPr>
                          <w:t>KARSH</w:t>
                        </w:r>
                      </w:p>
                    </w:txbxContent>
                  </v:textbox>
                </v:rect>
                <v:rect id="Rectangle 9" o:spid="_x0000_s1028" style="position:absolute;left:160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1F8D023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935;top:175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6FAB44B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316;top:1755;width:419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BA3CC7E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+254</w:t>
                        </w:r>
                      </w:p>
                    </w:txbxContent>
                  </v:textbox>
                </v:rect>
                <v:rect id="Rectangle 12" o:spid="_x0000_s1031" style="position:absolute;left:5651;top:1751;width:1143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05ACC8" w14:textId="3FC5842C" w:rsidR="00A85CB4" w:rsidRPr="009B0C4D" w:rsidRDefault="009B0C4D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742491643</w:t>
                        </w:r>
                      </w:p>
                    </w:txbxContent>
                  </v:textbox>
                </v:rect>
                <v:rect id="Rectangle 14" o:spid="_x0000_s1032" style="position:absolute;left:11947;top:1755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358831" w14:textId="6E3B99C1" w:rsidR="00A85CB4" w:rsidRDefault="00A85CB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" o:spid="_x0000_s1033" style="position:absolute;left:10995;top:12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581A223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1493;top:35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8C61F4E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1874;top:35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A300BE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255;top:3507;width:238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BFE7274" w14:textId="4CF9627F" w:rsidR="00A85CB4" w:rsidRDefault="009B0C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F81BD"/>
                          </w:rPr>
                          <w:t>giftonkarsh1951@gmail.com</w:t>
                        </w:r>
                      </w:p>
                    </w:txbxContent>
                  </v:textbox>
                </v:rect>
                <v:rect id="Rectangle 19" o:spid="_x0000_s1037" style="position:absolute;left:20226;top:35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93CADC1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82;top:5260;width:193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0A8A10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Nairobi, Kenya, 30197</w:t>
                        </w:r>
                      </w:p>
                    </w:txbxContent>
                  </v:textbox>
                </v:rect>
                <v:rect id="Rectangle 21" o:spid="_x0000_s1039" style="position:absolute;left:14751;top:52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0173171" w14:textId="77777777" w:rsidR="00A85CB4" w:rsidRDefault="007068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8" o:spid="_x0000_s1040" style="position:absolute;top:7075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171" o:spid="_x0000_s1041" style="position:absolute;left:498;top:2174;width:557;height:910;visibility:visible;mso-wrap-style:square;v-text-anchor:top" coordsize="55629,9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" path="m34518,l55629,r,22849l41545,26929v-3686,2554,-5978,6059,-5978,9864c35567,40596,37859,44100,41545,46654r14084,4081l55629,91043r-48505,c3038,91043,,85779,,79369l,62432c,61859,19801,9328,31480,9328r,-5836c31480,1770,32477,,34518,xe" fillcolor="#d7e4bd" stroked="f" strokeweight="0">
                  <v:stroke miterlimit="83231f" joinstyle="miter"/>
                  <v:path arrowok="t" textboxrect="0,0,55629,91043"/>
                </v:shape>
                <v:shape id="Shape 172" o:spid="_x0000_s1042" style="position:absolute;left:225;top:1949;width:830;height:598;visibility:visible;mso-wrap-style:square;v-text-anchor:top" coordsize="83025,5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" path="m83025,r,12643l57062,14380v-7928,1166,-14659,2916,-18980,5249l45204,37710,35515,56370v,,-17233,3492,-29439,-3492l,31875v,,2567,-8754,21372,-20952c26833,7276,35944,4541,46872,2717l83025,xe" fillcolor="#d7e4bd" stroked="f" strokeweight="0">
                  <v:stroke miterlimit="83231f" joinstyle="miter"/>
                  <v:path arrowok="t" textboxrect="0,0,83025,59862"/>
                </v:shape>
                <v:shape id="Shape 173" o:spid="_x0000_s1043" style="position:absolute;left:1055;top:2174;width:561;height:910;visibility:visible;mso-wrap-style:square;v-text-anchor:top" coordsize="56152,9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" path="m,l21059,v2041,,3562,1718,3562,3492l24621,9328v11679,,31531,52531,31479,53104l56100,79369v,6410,-3562,11674,-7124,11674l,91043,,50735r262,76c11421,50811,20062,44399,20062,36793,20062,29183,11421,22773,262,22773l,22849,,xe" fillcolor="#d7e4bd" stroked="f" strokeweight="0">
                  <v:stroke miterlimit="83231f" joinstyle="miter"/>
                  <v:path arrowok="t" textboxrect="0,0,56152,91043"/>
                </v:shape>
                <v:shape id="Shape 174" o:spid="_x0000_s1044" style="position:absolute;left:1055;top:1948;width:831;height:600;visibility:visible;mso-wrap-style:square;v-text-anchor:top" coordsize="83077,59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" path="m249,c25707,,51100,3647,61760,10942,80564,23192,83077,31946,83077,31946l77474,52949c64746,59933,47511,56441,47459,56389l37821,37729,44946,19648c36564,14982,18413,12649,197,12649l,12662,,19,249,xe" fillcolor="#d7e4bd" stroked="f" strokeweight="0">
                  <v:stroke miterlimit="83231f" joinstyle="miter"/>
                  <v:path arrowok="t" textboxrect="0,0,83077,5993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45" type="#_x0000_t75" style="position:absolute;left:179;top:3864;width:1321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19CA056" w14:textId="77777777" w:rsidR="00A85CB4" w:rsidRDefault="007068FC">
      <w:pPr>
        <w:pStyle w:val="Heading1"/>
        <w:ind w:left="-5"/>
      </w:pPr>
      <w:r>
        <w:t xml:space="preserve">CAREER OBJECTIVES </w:t>
      </w:r>
    </w:p>
    <w:p w14:paraId="30BFCFAC" w14:textId="77777777" w:rsidR="00A85CB4" w:rsidRDefault="007068FC">
      <w:pPr>
        <w:numPr>
          <w:ilvl w:val="0"/>
          <w:numId w:val="1"/>
        </w:numPr>
        <w:ind w:hanging="360"/>
      </w:pPr>
      <w:r>
        <w:t xml:space="preserve">To work professionally and diligently in a dynamic institution that may correspond to my qualifications in order to meet the challenges in the working environment. </w:t>
      </w:r>
    </w:p>
    <w:p w14:paraId="5B326276" w14:textId="77777777" w:rsidR="00FD17F6" w:rsidRPr="00754BF3" w:rsidRDefault="007068FC" w:rsidP="00FD17F6">
      <w:pPr>
        <w:numPr>
          <w:ilvl w:val="0"/>
          <w:numId w:val="1"/>
        </w:numPr>
        <w:spacing w:after="268"/>
        <w:ind w:hanging="360"/>
        <w:rPr>
          <w:color w:val="4472C4" w:themeColor="accent1"/>
        </w:rPr>
      </w:pPr>
      <w:r>
        <w:t xml:space="preserve">To work with a company that provide me with a stable, interactive and positive environment to learn new technologies, gain more knowledge and be able to implement </w:t>
      </w:r>
      <w:r w:rsidRPr="00754BF3">
        <w:rPr>
          <w:color w:val="auto"/>
        </w:rPr>
        <w:t xml:space="preserve">them for the growth of the organization. </w:t>
      </w:r>
    </w:p>
    <w:p w14:paraId="353CEE89" w14:textId="76D16C3D" w:rsidR="00B71791" w:rsidRPr="00754BF3" w:rsidRDefault="001B2E31" w:rsidP="005F563B">
      <w:pPr>
        <w:spacing w:after="268"/>
        <w:ind w:left="0" w:firstLine="0"/>
        <w:rPr>
          <w:color w:val="4472C4" w:themeColor="accent1"/>
        </w:rPr>
      </w:pPr>
      <w:r w:rsidRPr="00754BF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6E5ED8BC" w14:textId="24F0D229" w:rsidR="001B2E31" w:rsidRDefault="001B2E31" w:rsidP="001735BA">
      <w:pPr>
        <w:pStyle w:val="ListParagraph"/>
        <w:numPr>
          <w:ilvl w:val="0"/>
          <w:numId w:val="9"/>
        </w:numPr>
        <w:spacing w:after="268"/>
      </w:pPr>
      <w:r>
        <w:t>Django and Django Rest framework</w:t>
      </w:r>
    </w:p>
    <w:p w14:paraId="4B48CFD4" w14:textId="2704761E" w:rsidR="00244ABA" w:rsidRDefault="00456484" w:rsidP="001735BA">
      <w:pPr>
        <w:pStyle w:val="ListParagraph"/>
        <w:numPr>
          <w:ilvl w:val="0"/>
          <w:numId w:val="9"/>
        </w:numPr>
        <w:spacing w:after="268"/>
      </w:pPr>
      <w:r>
        <w:t>Html, CSS</w:t>
      </w:r>
    </w:p>
    <w:p w14:paraId="79E5B0AF" w14:textId="2A246DED" w:rsidR="00456484" w:rsidRDefault="00456484" w:rsidP="001735BA">
      <w:pPr>
        <w:pStyle w:val="ListParagraph"/>
        <w:numPr>
          <w:ilvl w:val="0"/>
          <w:numId w:val="9"/>
        </w:numPr>
        <w:spacing w:after="268"/>
      </w:pPr>
      <w:r>
        <w:t>Python</w:t>
      </w:r>
    </w:p>
    <w:p w14:paraId="131D5CD2" w14:textId="0AC89EF4" w:rsidR="001735BA" w:rsidRDefault="00EB32B8" w:rsidP="001735BA">
      <w:pPr>
        <w:pStyle w:val="ListParagraph"/>
        <w:numPr>
          <w:ilvl w:val="0"/>
          <w:numId w:val="9"/>
        </w:numPr>
        <w:spacing w:after="268"/>
      </w:pPr>
      <w:proofErr w:type="gramStart"/>
      <w:r>
        <w:t>JavaScript</w:t>
      </w:r>
      <w:r w:rsidR="009A4575">
        <w:t>(</w:t>
      </w:r>
      <w:proofErr w:type="gramEnd"/>
      <w:r w:rsidR="00686FC4">
        <w:t>NodeJS</w:t>
      </w:r>
      <w:r w:rsidR="00BB415A">
        <w:t xml:space="preserve"> ,MongoDB, ExpressJs)</w:t>
      </w:r>
    </w:p>
    <w:p w14:paraId="7ED015A9" w14:textId="4E39FFBE" w:rsidR="00573364" w:rsidRDefault="00573364" w:rsidP="001735BA">
      <w:pPr>
        <w:pStyle w:val="ListParagraph"/>
        <w:numPr>
          <w:ilvl w:val="0"/>
          <w:numId w:val="9"/>
        </w:numPr>
        <w:spacing w:after="268"/>
      </w:pPr>
      <w:r>
        <w:t>MySql</w:t>
      </w:r>
    </w:p>
    <w:p w14:paraId="1C78EACF" w14:textId="6BDCFF92" w:rsidR="00573364" w:rsidRDefault="00573364" w:rsidP="001735BA">
      <w:pPr>
        <w:pStyle w:val="ListParagraph"/>
        <w:numPr>
          <w:ilvl w:val="0"/>
          <w:numId w:val="9"/>
        </w:numPr>
        <w:spacing w:after="268"/>
      </w:pPr>
      <w:r>
        <w:t xml:space="preserve">Data </w:t>
      </w:r>
      <w:ins w:id="0" w:author="Microsoft Word" w:date="2024-02-05T05:30:00Z">
        <w:r>
          <w:t>Anal</w:t>
        </w:r>
        <w:r w:rsidR="00F155A7">
          <w:t>ytics</w:t>
        </w:r>
      </w:ins>
    </w:p>
    <w:p w14:paraId="0655E719" w14:textId="3DEDE244" w:rsidR="00F155A7" w:rsidRDefault="00F155A7" w:rsidP="001735BA">
      <w:pPr>
        <w:pStyle w:val="ListParagraph"/>
        <w:numPr>
          <w:ilvl w:val="0"/>
          <w:numId w:val="9"/>
        </w:numPr>
        <w:spacing w:after="268"/>
      </w:pPr>
      <w:r>
        <w:t>Excel,</w:t>
      </w:r>
      <w:r w:rsidR="00F55D91">
        <w:t xml:space="preserve"> </w:t>
      </w:r>
      <w:r>
        <w:t>Word and PowerPoint</w:t>
      </w:r>
    </w:p>
    <w:p w14:paraId="667DF21E" w14:textId="18B5286E" w:rsidR="004028EF" w:rsidRDefault="004028EF" w:rsidP="001735BA">
      <w:pPr>
        <w:pStyle w:val="ListParagraph"/>
        <w:numPr>
          <w:ilvl w:val="0"/>
          <w:numId w:val="9"/>
        </w:numPr>
        <w:spacing w:after="268"/>
      </w:pPr>
      <w:proofErr w:type="gramStart"/>
      <w:r>
        <w:t>Networking(</w:t>
      </w:r>
      <w:proofErr w:type="spellStart"/>
      <w:proofErr w:type="gramEnd"/>
      <w:r>
        <w:t>wify</w:t>
      </w:r>
      <w:proofErr w:type="spellEnd"/>
      <w:r>
        <w:t xml:space="preserve"> installation)</w:t>
      </w:r>
    </w:p>
    <w:p w14:paraId="47C0A67D" w14:textId="46054BAE" w:rsidR="004028EF" w:rsidRDefault="004028EF" w:rsidP="001735BA">
      <w:pPr>
        <w:pStyle w:val="ListParagraph"/>
        <w:numPr>
          <w:ilvl w:val="0"/>
          <w:numId w:val="9"/>
        </w:numPr>
        <w:spacing w:after="268"/>
      </w:pPr>
      <w:r>
        <w:t>Application development</w:t>
      </w:r>
    </w:p>
    <w:p w14:paraId="181592D1" w14:textId="768D0D0D" w:rsidR="004028EF" w:rsidRDefault="004028EF" w:rsidP="001735BA">
      <w:pPr>
        <w:pStyle w:val="ListParagraph"/>
        <w:numPr>
          <w:ilvl w:val="0"/>
          <w:numId w:val="9"/>
        </w:numPr>
        <w:spacing w:after="268"/>
      </w:pPr>
      <w:r>
        <w:t xml:space="preserve">Front end </w:t>
      </w:r>
      <w:proofErr w:type="gramStart"/>
      <w:r>
        <w:t>development(</w:t>
      </w:r>
      <w:proofErr w:type="gramEnd"/>
      <w:r>
        <w:t>React)</w:t>
      </w:r>
    </w:p>
    <w:p w14:paraId="49F8E86F" w14:textId="1F85AB39" w:rsidR="00B738CE" w:rsidRDefault="00B738CE" w:rsidP="001735BA">
      <w:pPr>
        <w:pStyle w:val="ListParagraph"/>
        <w:numPr>
          <w:ilvl w:val="0"/>
          <w:numId w:val="9"/>
        </w:numPr>
        <w:spacing w:after="268"/>
      </w:pPr>
      <w:r>
        <w:t>Communication</w:t>
      </w:r>
    </w:p>
    <w:p w14:paraId="1FCF679E" w14:textId="0D461A4E" w:rsidR="00B738CE" w:rsidRDefault="00B738CE" w:rsidP="001735BA">
      <w:pPr>
        <w:pStyle w:val="ListParagraph"/>
        <w:numPr>
          <w:ilvl w:val="0"/>
          <w:numId w:val="9"/>
        </w:numPr>
        <w:spacing w:after="268"/>
      </w:pPr>
      <w:r>
        <w:t>Teamwork</w:t>
      </w:r>
    </w:p>
    <w:p w14:paraId="26E4C7FE" w14:textId="3AFC579A" w:rsidR="00B738CE" w:rsidRPr="004F1A54" w:rsidRDefault="00B738CE" w:rsidP="001735BA">
      <w:pPr>
        <w:pStyle w:val="ListParagraph"/>
        <w:numPr>
          <w:ilvl w:val="0"/>
          <w:numId w:val="9"/>
        </w:numPr>
        <w:spacing w:after="268"/>
      </w:pPr>
      <w:r>
        <w:t>Global Business</w:t>
      </w:r>
    </w:p>
    <w:p w14:paraId="032098F0" w14:textId="77777777" w:rsidR="00A85CB4" w:rsidRDefault="007068FC">
      <w:pPr>
        <w:pStyle w:val="Heading1"/>
        <w:ind w:left="-5"/>
      </w:pPr>
      <w:r>
        <w:t xml:space="preserve">WORKING EXPERIENCE </w:t>
      </w:r>
    </w:p>
    <w:p w14:paraId="1497E0B8" w14:textId="0D9D26DE" w:rsidR="00A85CB4" w:rsidRDefault="009B0C4D">
      <w:pPr>
        <w:spacing w:after="0" w:line="259" w:lineRule="auto"/>
        <w:ind w:left="-5"/>
      </w:pPr>
      <w:r>
        <w:rPr>
          <w:b/>
        </w:rPr>
        <w:t>COUNTY GORVEMENT OF UASIN GISHU</w:t>
      </w:r>
    </w:p>
    <w:p w14:paraId="2194A8CC" w14:textId="6EEE3232" w:rsidR="00A85CB4" w:rsidRDefault="009B0C4D">
      <w:pPr>
        <w:ind w:left="-5"/>
      </w:pPr>
      <w:r>
        <w:t>Backend Developer</w:t>
      </w:r>
      <w:r w:rsidR="007068FC">
        <w:t xml:space="preserve">.                                                 </w:t>
      </w:r>
      <w:r>
        <w:t>May</w:t>
      </w:r>
      <w:r w:rsidR="007068FC">
        <w:t xml:space="preserve"> </w:t>
      </w:r>
      <w:r>
        <w:t xml:space="preserve">-August </w:t>
      </w:r>
      <w:r w:rsidR="007068FC">
        <w:t xml:space="preserve">2023. </w:t>
      </w:r>
    </w:p>
    <w:p w14:paraId="5F1C5C32" w14:textId="77777777" w:rsidR="00A85CB4" w:rsidRDefault="007068F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09CBF2" w14:textId="77777777" w:rsidR="00A85CB4" w:rsidRDefault="007068FC">
      <w:pPr>
        <w:pStyle w:val="Heading2"/>
        <w:ind w:left="-5"/>
      </w:pPr>
      <w:r>
        <w:t xml:space="preserve">Key Responsibilities </w:t>
      </w:r>
    </w:p>
    <w:p w14:paraId="3848C00C" w14:textId="6ADC23F7" w:rsidR="009F131F" w:rsidRDefault="00665F9D" w:rsidP="000E6C6E">
      <w:pPr>
        <w:pStyle w:val="ListParagraph"/>
        <w:numPr>
          <w:ilvl w:val="1"/>
          <w:numId w:val="8"/>
        </w:numPr>
      </w:pPr>
      <w:r w:rsidRPr="009B20C6">
        <w:rPr>
          <w:b/>
          <w:bCs/>
        </w:rPr>
        <w:t>API Development</w:t>
      </w:r>
      <w:r w:rsidR="007068FC">
        <w:t xml:space="preserve">: I </w:t>
      </w:r>
      <w:r>
        <w:t>took part in the d</w:t>
      </w:r>
      <w:r w:rsidRPr="00665F9D">
        <w:t>esigning, developing, and maintaining application programming interfaces (APIs</w:t>
      </w:r>
      <w:r>
        <w:t>)</w:t>
      </w:r>
      <w:r w:rsidR="007068FC">
        <w:t>.</w:t>
      </w:r>
      <w:r w:rsidR="0021707F">
        <w:t xml:space="preserve"> </w:t>
      </w:r>
      <w:r>
        <w:t xml:space="preserve">I also took part in the </w:t>
      </w:r>
      <w:proofErr w:type="gramStart"/>
      <w:r>
        <w:t>i</w:t>
      </w:r>
      <w:r w:rsidRPr="00665F9D">
        <w:t>mplemen</w:t>
      </w:r>
      <w:r>
        <w:t>ta</w:t>
      </w:r>
      <w:r w:rsidRPr="00665F9D">
        <w:t>ti</w:t>
      </w:r>
      <w:r>
        <w:t>on ,</w:t>
      </w:r>
      <w:proofErr w:type="gramEnd"/>
      <w:r w:rsidRPr="00665F9D">
        <w:t xml:space="preserve"> authentication and authorization mechanisms for API access</w:t>
      </w:r>
      <w:r>
        <w:t>.</w:t>
      </w:r>
    </w:p>
    <w:p w14:paraId="2566C2F7" w14:textId="1A5CBAA3" w:rsidR="0021707F" w:rsidRDefault="00665F9D" w:rsidP="000E6C6E">
      <w:pPr>
        <w:pStyle w:val="ListParagraph"/>
        <w:numPr>
          <w:ilvl w:val="1"/>
          <w:numId w:val="8"/>
        </w:numPr>
      </w:pPr>
      <w:r w:rsidRPr="009B20C6">
        <w:rPr>
          <w:b/>
          <w:bCs/>
        </w:rPr>
        <w:t>Database Management:</w:t>
      </w:r>
      <w:r w:rsidR="0021707F" w:rsidRPr="009B20C6">
        <w:rPr>
          <w:b/>
          <w:bCs/>
        </w:rPr>
        <w:t xml:space="preserve"> </w:t>
      </w:r>
      <w:r w:rsidR="0021707F">
        <w:t xml:space="preserve">I assisted in the designing and implementation </w:t>
      </w:r>
      <w:proofErr w:type="gramStart"/>
      <w:r w:rsidR="0021707F">
        <w:t>of  database</w:t>
      </w:r>
      <w:proofErr w:type="gramEnd"/>
      <w:r w:rsidR="0021707F">
        <w:t xml:space="preserve"> schemas, optimizing queries for efficient data retrieval and storage and</w:t>
      </w:r>
    </w:p>
    <w:p w14:paraId="0EA58F39" w14:textId="0E9E11A5" w:rsidR="00FA41A3" w:rsidRDefault="00EF432D" w:rsidP="00FA41A3">
      <w:pPr>
        <w:ind w:left="1080" w:firstLine="0"/>
      </w:pPr>
      <w:r>
        <w:t xml:space="preserve">      </w:t>
      </w:r>
      <w:r w:rsidR="0021707F">
        <w:t>working with database management systems like MySQL, PostgreSQL</w:t>
      </w:r>
      <w:r w:rsidR="000E6C6E">
        <w:t xml:space="preserve"> </w:t>
      </w:r>
      <w:r>
        <w:t>and</w:t>
      </w:r>
      <w:r w:rsidR="000E6C6E">
        <w:t xml:space="preserve">  </w:t>
      </w:r>
      <w:r>
        <w:t xml:space="preserve">              </w:t>
      </w:r>
      <w:r w:rsidR="00895ADC">
        <w:t xml:space="preserve">                                                                 </w:t>
      </w:r>
      <w:r w:rsidR="0021707F">
        <w:t>Mo</w:t>
      </w:r>
      <w:r>
        <w:t>ngoDB</w:t>
      </w:r>
      <w:r w:rsidR="00D21685">
        <w:t>.</w:t>
      </w:r>
    </w:p>
    <w:p w14:paraId="5EFDF235" w14:textId="77777777" w:rsidR="00E3072D" w:rsidRDefault="003305DB" w:rsidP="00F453D4">
      <w:pPr>
        <w:ind w:left="0" w:firstLine="0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C11111" w14:textId="28667191" w:rsidR="003D6CF5" w:rsidRPr="008C780C" w:rsidRDefault="008C780C" w:rsidP="00F453D4">
      <w:pPr>
        <w:ind w:left="0" w:firstLine="0"/>
        <w:rPr>
          <w:rFonts w:ascii="Algerian" w:hAnsi="Algeri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HACKATHONS</w:t>
      </w:r>
    </w:p>
    <w:p w14:paraId="32F1A160" w14:textId="6BF7FACE" w:rsidR="00F453D4" w:rsidRDefault="00F453D4" w:rsidP="00F453D4">
      <w:pPr>
        <w:ind w:left="0" w:firstLine="0"/>
      </w:pPr>
      <w:r>
        <w:t xml:space="preserve">Participated in several ZINDI and Jenga School data science hackathons. </w:t>
      </w:r>
    </w:p>
    <w:p w14:paraId="7AC8B5D1" w14:textId="77777777" w:rsidR="00F453D4" w:rsidRDefault="00F453D4" w:rsidP="00F453D4">
      <w:pPr>
        <w:ind w:left="0" w:firstLine="0"/>
      </w:pPr>
      <w:r>
        <w:lastRenderedPageBreak/>
        <w:t xml:space="preserve">Participated in Health IT hackathon hosted by Kabarak University.  </w:t>
      </w:r>
    </w:p>
    <w:p w14:paraId="3FD33325" w14:textId="4EFA9CE7" w:rsidR="004C66DE" w:rsidRDefault="00F453D4" w:rsidP="00F453D4">
      <w:pPr>
        <w:ind w:left="0" w:firstLine="0"/>
      </w:pPr>
      <w:r>
        <w:t xml:space="preserve">Key Responsibilities in the projects </w:t>
      </w:r>
    </w:p>
    <w:p w14:paraId="3857ECB7" w14:textId="69607FA2" w:rsidR="0030234C" w:rsidRPr="00890ABA" w:rsidRDefault="0030234C" w:rsidP="00890ABA">
      <w:pPr>
        <w:pStyle w:val="ListParagraph"/>
        <w:numPr>
          <w:ilvl w:val="1"/>
          <w:numId w:val="15"/>
        </w:numPr>
        <w:spacing w:after="3" w:line="264" w:lineRule="auto"/>
        <w:rPr>
          <w:sz w:val="22"/>
        </w:rPr>
      </w:pPr>
      <w:r>
        <w:t xml:space="preserve">Retrieval of data from web sources through web scraping. </w:t>
      </w:r>
    </w:p>
    <w:p w14:paraId="2020FB94" w14:textId="71B88CA0" w:rsidR="0030234C" w:rsidRDefault="0030234C" w:rsidP="00890ABA">
      <w:pPr>
        <w:pStyle w:val="ListParagraph"/>
        <w:numPr>
          <w:ilvl w:val="1"/>
          <w:numId w:val="15"/>
        </w:numPr>
        <w:spacing w:after="3" w:line="264" w:lineRule="auto"/>
      </w:pPr>
      <w:r>
        <w:t xml:space="preserve">Developed APIs and integrated APIs for GitHub. </w:t>
      </w:r>
    </w:p>
    <w:p w14:paraId="2C60211A" w14:textId="71AF5C50" w:rsidR="0030234C" w:rsidRDefault="0030234C" w:rsidP="00890ABA">
      <w:pPr>
        <w:pStyle w:val="ListParagraph"/>
        <w:numPr>
          <w:ilvl w:val="1"/>
          <w:numId w:val="15"/>
        </w:numPr>
        <w:spacing w:after="3" w:line="264" w:lineRule="auto"/>
      </w:pPr>
      <w:r>
        <w:t xml:space="preserve">Exploratory Data Analysis for the Health IT.  </w:t>
      </w:r>
    </w:p>
    <w:p w14:paraId="133E3FAB" w14:textId="03160AB7" w:rsidR="004C66DE" w:rsidRDefault="0030234C" w:rsidP="00890ABA">
      <w:pPr>
        <w:pStyle w:val="ListParagraph"/>
        <w:numPr>
          <w:ilvl w:val="1"/>
          <w:numId w:val="15"/>
        </w:numPr>
        <w:spacing w:after="0" w:line="264" w:lineRule="auto"/>
      </w:pPr>
      <w:r w:rsidRPr="00890ABA">
        <w:rPr>
          <w:shd w:val="clear" w:color="auto" w:fill="FAFAFA"/>
        </w:rPr>
        <w:t>Creation data set used for machine learning.</w:t>
      </w:r>
    </w:p>
    <w:p w14:paraId="3C0EC2DF" w14:textId="77777777" w:rsidR="004C66DE" w:rsidRDefault="004C66DE" w:rsidP="00F453D4">
      <w:pPr>
        <w:ind w:left="0" w:firstLine="0"/>
      </w:pPr>
    </w:p>
    <w:p w14:paraId="48A77231" w14:textId="0C17B692" w:rsidR="00F453D4" w:rsidRDefault="00F453D4" w:rsidP="00761267">
      <w:pPr>
        <w:pStyle w:val="ListParagraph"/>
        <w:numPr>
          <w:ilvl w:val="2"/>
          <w:numId w:val="12"/>
        </w:numPr>
      </w:pPr>
      <w:r>
        <w:t xml:space="preserve">Liaised with fellow machine learning practitioners and data analysts. </w:t>
      </w:r>
    </w:p>
    <w:p w14:paraId="5AD4AF32" w14:textId="7E3C9FA8" w:rsidR="00F453D4" w:rsidRPr="00761267" w:rsidRDefault="00F453D4" w:rsidP="00761267">
      <w:pPr>
        <w:pStyle w:val="ListParagraph"/>
        <w:numPr>
          <w:ilvl w:val="2"/>
          <w:numId w:val="12"/>
        </w:numPr>
      </w:pPr>
      <w:r>
        <w:t xml:space="preserve">Managed, optimized, and updated SQL databases as necessary. </w:t>
      </w:r>
    </w:p>
    <w:p w14:paraId="642C6E47" w14:textId="69A9B7F8" w:rsidR="00D21685" w:rsidRDefault="00F453D4" w:rsidP="00761267">
      <w:pPr>
        <w:pStyle w:val="ListParagraph"/>
        <w:numPr>
          <w:ilvl w:val="2"/>
          <w:numId w:val="12"/>
        </w:numPr>
      </w:pPr>
      <w:r>
        <w:t>Extracted data from documents into Excel.</w:t>
      </w:r>
    </w:p>
    <w:p w14:paraId="412DFB49" w14:textId="77777777" w:rsidR="00FA41A3" w:rsidRDefault="00FA41A3" w:rsidP="00FA41A3">
      <w:pPr>
        <w:ind w:left="0" w:firstLine="0"/>
      </w:pPr>
    </w:p>
    <w:p w14:paraId="2569679B" w14:textId="77777777" w:rsidR="0021707F" w:rsidRPr="0021707F" w:rsidRDefault="0021707F" w:rsidP="0021707F">
      <w:pPr>
        <w:ind w:left="350" w:firstLine="0"/>
      </w:pPr>
    </w:p>
    <w:p w14:paraId="56A05620" w14:textId="78D2AC83" w:rsidR="00A85CB4" w:rsidRDefault="007068FC" w:rsidP="00895ADC">
      <w:pPr>
        <w:spacing w:after="0" w:line="259" w:lineRule="auto"/>
        <w:ind w:left="-5"/>
      </w:pPr>
      <w:r>
        <w:t xml:space="preserve"> </w:t>
      </w:r>
    </w:p>
    <w:p w14:paraId="6014E9E8" w14:textId="77777777" w:rsidR="00A85CB4" w:rsidRDefault="007068FC">
      <w:pPr>
        <w:spacing w:after="175" w:line="259" w:lineRule="auto"/>
        <w:ind w:left="0" w:firstLine="0"/>
      </w:pPr>
      <w:r>
        <w:rPr>
          <w:b/>
        </w:rPr>
        <w:t xml:space="preserve"> </w:t>
      </w:r>
    </w:p>
    <w:p w14:paraId="2F9CA68E" w14:textId="3334A58F" w:rsidR="00A85CB4" w:rsidRDefault="00A85CB4" w:rsidP="00BF21F2">
      <w:pPr>
        <w:pStyle w:val="Heading2"/>
        <w:ind w:left="0" w:firstLine="0"/>
      </w:pPr>
    </w:p>
    <w:p w14:paraId="6406722C" w14:textId="231783CB" w:rsidR="00A85CB4" w:rsidRDefault="007068FC" w:rsidP="004E653C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6656E9D5" w14:textId="77777777" w:rsidR="00A85CB4" w:rsidRDefault="007068F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0CFD0A" w14:textId="1495440A" w:rsidR="00A85CB4" w:rsidRDefault="00A85CB4" w:rsidP="006E7F3E">
      <w:pPr>
        <w:pStyle w:val="Heading2"/>
        <w:ind w:left="0" w:firstLine="0"/>
      </w:pPr>
    </w:p>
    <w:p w14:paraId="44542AB8" w14:textId="77777777" w:rsidR="00A85CB4" w:rsidRDefault="007068FC">
      <w:pPr>
        <w:spacing w:after="14" w:line="259" w:lineRule="auto"/>
        <w:ind w:left="360" w:firstLine="0"/>
      </w:pPr>
      <w:r>
        <w:t xml:space="preserve"> </w:t>
      </w:r>
    </w:p>
    <w:p w14:paraId="6BF7B69F" w14:textId="77777777" w:rsidR="00A85CB4" w:rsidRDefault="007068FC">
      <w:pPr>
        <w:pStyle w:val="Heading2"/>
        <w:spacing w:after="131"/>
        <w:ind w:left="-5"/>
        <w:rPr>
          <w:color w:val="4F81BD"/>
          <w:sz w:val="28"/>
        </w:rPr>
      </w:pPr>
      <w:r>
        <w:rPr>
          <w:color w:val="4F81BD"/>
          <w:sz w:val="28"/>
        </w:rPr>
        <w:t xml:space="preserve">EDUCATIONAL BACKGROUND </w:t>
      </w:r>
    </w:p>
    <w:p w14:paraId="6FE2CF63" w14:textId="033E7F05" w:rsidR="00BF21F2" w:rsidRDefault="002D72F6" w:rsidP="002D72F6">
      <w:pPr>
        <w:ind w:left="0" w:firstLine="0"/>
        <w:rPr>
          <w:b/>
          <w:bCs/>
        </w:rPr>
      </w:pPr>
      <w:r>
        <w:rPr>
          <w:b/>
          <w:bCs/>
        </w:rPr>
        <w:t>Computer Science- degree</w:t>
      </w:r>
    </w:p>
    <w:p w14:paraId="76C5EE02" w14:textId="2F379042" w:rsidR="006F6105" w:rsidRDefault="006F6105" w:rsidP="002D72F6">
      <w:pPr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>Kabarak University</w:t>
      </w:r>
      <w:r w:rsidR="00A1130F">
        <w:rPr>
          <w:b/>
          <w:bCs/>
          <w:i/>
          <w:iCs/>
        </w:rPr>
        <w:t>, Nakuru Kenya</w:t>
      </w:r>
    </w:p>
    <w:p w14:paraId="5FFCBFAF" w14:textId="71F905CB" w:rsidR="00A85CB4" w:rsidRPr="00582C63" w:rsidRDefault="00E743CF" w:rsidP="00582C63">
      <w:pPr>
        <w:ind w:left="0" w:firstLine="0"/>
        <w:rPr>
          <w:b/>
          <w:bCs/>
          <w:i/>
          <w:iCs/>
        </w:rPr>
      </w:pPr>
      <w:r>
        <w:rPr>
          <w:b/>
          <w:bCs/>
          <w:i/>
          <w:iCs/>
        </w:rPr>
        <w:t>Graduation:2024</w:t>
      </w:r>
    </w:p>
    <w:p w14:paraId="5EC2FF18" w14:textId="77777777" w:rsidR="0036514C" w:rsidRDefault="007068FC" w:rsidP="0036514C">
      <w:pPr>
        <w:ind w:left="-5"/>
      </w:pPr>
      <w:r>
        <w:t xml:space="preserve">      </w:t>
      </w:r>
    </w:p>
    <w:p w14:paraId="5A3AE52C" w14:textId="5404FF4D" w:rsidR="00A85CB4" w:rsidRDefault="007068FC" w:rsidP="0036514C">
      <w:pPr>
        <w:ind w:left="-5"/>
      </w:pPr>
      <w:r>
        <w:rPr>
          <w:b/>
        </w:rPr>
        <w:t>2016-2019:</w:t>
      </w:r>
      <w:r>
        <w:t xml:space="preserve">          Kenya Certificate of Secondary Education (KCSE) </w:t>
      </w:r>
    </w:p>
    <w:p w14:paraId="2076B795" w14:textId="77777777" w:rsidR="00A85CB4" w:rsidRDefault="007068FC">
      <w:pPr>
        <w:ind w:left="-5"/>
      </w:pPr>
      <w:r>
        <w:t xml:space="preserve">                             Mean grade B+ </w:t>
      </w:r>
    </w:p>
    <w:p w14:paraId="056D8681" w14:textId="77777777" w:rsidR="00A85CB4" w:rsidRDefault="007068FC">
      <w:pPr>
        <w:spacing w:after="0" w:line="259" w:lineRule="auto"/>
        <w:ind w:left="0" w:firstLine="0"/>
      </w:pPr>
      <w:r>
        <w:rPr>
          <w:b/>
          <w:color w:val="4F81BD"/>
          <w:sz w:val="28"/>
        </w:rPr>
        <w:t xml:space="preserve"> </w:t>
      </w:r>
    </w:p>
    <w:p w14:paraId="55CDBF41" w14:textId="77777777" w:rsidR="00A85CB4" w:rsidRDefault="007068FC">
      <w:pPr>
        <w:pStyle w:val="Heading2"/>
        <w:ind w:left="-5"/>
      </w:pPr>
      <w:r>
        <w:rPr>
          <w:color w:val="4F81BD"/>
          <w:sz w:val="28"/>
        </w:rPr>
        <w:t xml:space="preserve">TRAINING, WORKSHOPS ATTENDED </w:t>
      </w:r>
    </w:p>
    <w:p w14:paraId="512F09E3" w14:textId="77777777" w:rsidR="00A85CB4" w:rsidRDefault="007068FC">
      <w:pPr>
        <w:numPr>
          <w:ilvl w:val="0"/>
          <w:numId w:val="6"/>
        </w:numPr>
        <w:ind w:hanging="360"/>
      </w:pPr>
      <w:r>
        <w:t xml:space="preserve">Endless Frontier Training as an Ex-can candidate trained in financial discipline, computer packages and leadership skills. </w:t>
      </w:r>
    </w:p>
    <w:p w14:paraId="149B2B2D" w14:textId="77777777" w:rsidR="00A85CB4" w:rsidRDefault="007068FC">
      <w:pPr>
        <w:numPr>
          <w:ilvl w:val="0"/>
          <w:numId w:val="6"/>
        </w:numPr>
        <w:spacing w:after="224"/>
        <w:ind w:hanging="360"/>
      </w:pPr>
      <w:r>
        <w:t xml:space="preserve">African Youth Leadership Forum member. </w:t>
      </w:r>
    </w:p>
    <w:p w14:paraId="1FD40B6E" w14:textId="77777777" w:rsidR="00A85CB4" w:rsidRDefault="007068FC">
      <w:pPr>
        <w:pStyle w:val="Heading2"/>
        <w:ind w:left="-5"/>
      </w:pPr>
      <w:r>
        <w:rPr>
          <w:color w:val="4F81BD"/>
          <w:sz w:val="28"/>
        </w:rPr>
        <w:t xml:space="preserve">KEY SKILLS AND COMPETENCIES ACQUIRED   </w:t>
      </w:r>
    </w:p>
    <w:p w14:paraId="24C749A3" w14:textId="77777777" w:rsidR="00A85CB4" w:rsidRDefault="007068FC">
      <w:pPr>
        <w:numPr>
          <w:ilvl w:val="0"/>
          <w:numId w:val="7"/>
        </w:numPr>
        <w:ind w:hanging="360"/>
      </w:pPr>
      <w:r>
        <w:t xml:space="preserve">Computer literacy   </w:t>
      </w:r>
    </w:p>
    <w:p w14:paraId="0C60C16B" w14:textId="77777777" w:rsidR="00A85CB4" w:rsidRDefault="007068FC">
      <w:pPr>
        <w:numPr>
          <w:ilvl w:val="0"/>
          <w:numId w:val="7"/>
        </w:numPr>
        <w:ind w:hanging="360"/>
      </w:pPr>
      <w:r>
        <w:t xml:space="preserve">Goal oriented, focused, dynamic, passionate and self-motivated </w:t>
      </w:r>
    </w:p>
    <w:p w14:paraId="76E8D91E" w14:textId="77777777" w:rsidR="00A85CB4" w:rsidRDefault="007068FC">
      <w:pPr>
        <w:numPr>
          <w:ilvl w:val="0"/>
          <w:numId w:val="7"/>
        </w:numPr>
        <w:ind w:hanging="360"/>
      </w:pPr>
      <w:r>
        <w:t xml:space="preserve">A team player and have the ability to solve problems </w:t>
      </w:r>
    </w:p>
    <w:p w14:paraId="5DDE5D64" w14:textId="77777777" w:rsidR="00A85CB4" w:rsidRDefault="007068FC">
      <w:pPr>
        <w:numPr>
          <w:ilvl w:val="0"/>
          <w:numId w:val="7"/>
        </w:numPr>
        <w:ind w:hanging="360"/>
      </w:pPr>
      <w:r>
        <w:t xml:space="preserve">Possess high levels of integrity and professionalism </w:t>
      </w:r>
    </w:p>
    <w:p w14:paraId="36B1AB28" w14:textId="77777777" w:rsidR="00A85CB4" w:rsidRDefault="007068F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FFF199" w14:textId="77777777" w:rsidR="00A85CB4" w:rsidRDefault="007068FC">
      <w:pPr>
        <w:spacing w:after="0" w:line="259" w:lineRule="auto"/>
        <w:ind w:left="-5"/>
      </w:pPr>
      <w:r>
        <w:rPr>
          <w:b/>
          <w:color w:val="4F81BD"/>
        </w:rPr>
        <w:t xml:space="preserve">HOBBIES </w:t>
      </w:r>
    </w:p>
    <w:p w14:paraId="6DE47324" w14:textId="77777777" w:rsidR="00A85CB4" w:rsidRDefault="007068FC">
      <w:pPr>
        <w:ind w:left="-5"/>
      </w:pPr>
      <w:r>
        <w:t xml:space="preserve">Interacting with numbers </w:t>
      </w:r>
    </w:p>
    <w:p w14:paraId="70220FE1" w14:textId="77777777" w:rsidR="00A85CB4" w:rsidRDefault="007068FC">
      <w:pPr>
        <w:ind w:left="-5"/>
      </w:pPr>
      <w:r>
        <w:t xml:space="preserve">Research, coding and programming. </w:t>
      </w:r>
    </w:p>
    <w:p w14:paraId="65C828D7" w14:textId="77777777" w:rsidR="00A85CB4" w:rsidRDefault="007068FC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AD3B4EB" w14:textId="77777777" w:rsidR="00A85CB4" w:rsidRDefault="007068FC">
      <w:pPr>
        <w:spacing w:after="0" w:line="259" w:lineRule="auto"/>
        <w:ind w:left="-5"/>
      </w:pPr>
      <w:r>
        <w:rPr>
          <w:b/>
          <w:color w:val="4F81BD"/>
        </w:rPr>
        <w:t xml:space="preserve">REFERENCES </w:t>
      </w:r>
    </w:p>
    <w:p w14:paraId="36D07C08" w14:textId="310F4DDB" w:rsidR="00A85CB4" w:rsidRDefault="007068FC">
      <w:pPr>
        <w:ind w:left="-5"/>
      </w:pPr>
      <w:r>
        <w:t xml:space="preserve">Name: </w:t>
      </w:r>
      <w:r w:rsidR="0021707F">
        <w:t>Valery Tum</w:t>
      </w:r>
      <w:r>
        <w:t xml:space="preserve"> </w:t>
      </w:r>
    </w:p>
    <w:p w14:paraId="7732FE84" w14:textId="37547EFB" w:rsidR="00A85CB4" w:rsidRDefault="007068FC">
      <w:pPr>
        <w:ind w:left="-5"/>
      </w:pPr>
      <w:r>
        <w:t xml:space="preserve">Title: Supervisor, County Government of </w:t>
      </w:r>
      <w:proofErr w:type="spellStart"/>
      <w:r>
        <w:t>Uasin</w:t>
      </w:r>
      <w:proofErr w:type="spellEnd"/>
      <w:r>
        <w:t xml:space="preserve"> Gishu </w:t>
      </w:r>
    </w:p>
    <w:p w14:paraId="7A5B1652" w14:textId="6CB942E2" w:rsidR="00A85CB4" w:rsidRDefault="007068FC">
      <w:pPr>
        <w:ind w:left="-5"/>
      </w:pPr>
      <w:r>
        <w:t>Phone: +</w:t>
      </w:r>
      <w:r w:rsidRPr="007068FC">
        <w:t>254743465770</w:t>
      </w:r>
      <w:r>
        <w:t xml:space="preserve"> </w:t>
      </w:r>
    </w:p>
    <w:p w14:paraId="1374381C" w14:textId="77777777" w:rsidR="00A85CB4" w:rsidRDefault="007068FC">
      <w:pPr>
        <w:spacing w:after="0" w:line="259" w:lineRule="auto"/>
        <w:ind w:left="0" w:firstLine="0"/>
      </w:pPr>
      <w:r>
        <w:t xml:space="preserve"> </w:t>
      </w:r>
    </w:p>
    <w:p w14:paraId="011F129F" w14:textId="24CD22B5" w:rsidR="00A85CB4" w:rsidRDefault="007068FC">
      <w:pPr>
        <w:ind w:left="-5"/>
      </w:pPr>
      <w:r>
        <w:t xml:space="preserve"> </w:t>
      </w:r>
    </w:p>
    <w:sectPr w:rsidR="00A85C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9" w:right="1460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559B5" w14:textId="77777777" w:rsidR="005F2887" w:rsidRDefault="005F2887">
      <w:pPr>
        <w:spacing w:after="0" w:line="240" w:lineRule="auto"/>
      </w:pPr>
      <w:r>
        <w:separator/>
      </w:r>
    </w:p>
  </w:endnote>
  <w:endnote w:type="continuationSeparator" w:id="0">
    <w:p w14:paraId="2149A968" w14:textId="77777777" w:rsidR="005F2887" w:rsidRDefault="005F2887">
      <w:pPr>
        <w:spacing w:after="0" w:line="240" w:lineRule="auto"/>
      </w:pPr>
      <w:r>
        <w:continuationSeparator/>
      </w:r>
    </w:p>
  </w:endnote>
  <w:endnote w:type="continuationNotice" w:id="1">
    <w:p w14:paraId="42DC4B00" w14:textId="77777777" w:rsidR="005F2887" w:rsidRDefault="005F2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B30E7" w14:textId="77777777" w:rsidR="00A85CB4" w:rsidRDefault="007068F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1A9D21BC" wp14:editId="1923F50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63" name="Group 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12" name="Shape 3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3" style="width:564.12pt;height:0.47998pt;position:absolute;mso-position-horizontal-relative:page;mso-position-horizontal:absolute;margin-left:24pt;mso-position-vertical-relative:page;margin-top:767.64pt;" coordsize="71643,60">
              <v:shape id="Shape 3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1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1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F496" w14:textId="77777777" w:rsidR="00A85CB4" w:rsidRDefault="007068F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137CBFB4" wp14:editId="33D316E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40" name="Group 3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06" name="Shape 32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8" name="Shape 320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0" style="width:564.12pt;height:0.47998pt;position:absolute;mso-position-horizontal-relative:page;mso-position-horizontal:absolute;margin-left:24pt;mso-position-vertical-relative:page;margin-top:767.64pt;" coordsize="71643,60">
              <v:shape id="Shape 32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1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1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0449" w14:textId="77777777" w:rsidR="00A85CB4" w:rsidRDefault="007068F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13D93ED0" wp14:editId="104B635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17" name="Group 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200" name="Shape 3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2" name="Shape 32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7" style="width:564.12pt;height:0.47998pt;position:absolute;mso-position-horizontal-relative:page;mso-position-horizontal:absolute;margin-left:24pt;mso-position-vertical-relative:page;margin-top:767.64pt;" coordsize="71643,60">
              <v:shape id="Shape 32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0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20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AD3B7" w14:textId="77777777" w:rsidR="005F2887" w:rsidRDefault="005F2887">
      <w:pPr>
        <w:spacing w:after="0" w:line="240" w:lineRule="auto"/>
      </w:pPr>
      <w:r>
        <w:separator/>
      </w:r>
    </w:p>
  </w:footnote>
  <w:footnote w:type="continuationSeparator" w:id="0">
    <w:p w14:paraId="239EADA0" w14:textId="77777777" w:rsidR="005F2887" w:rsidRDefault="005F2887">
      <w:pPr>
        <w:spacing w:after="0" w:line="240" w:lineRule="auto"/>
      </w:pPr>
      <w:r>
        <w:continuationSeparator/>
      </w:r>
    </w:p>
  </w:footnote>
  <w:footnote w:type="continuationNotice" w:id="1">
    <w:p w14:paraId="1C258B96" w14:textId="77777777" w:rsidR="005F2887" w:rsidRDefault="005F28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600EE" w14:textId="77777777" w:rsidR="00A85CB4" w:rsidRDefault="007068F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AECB23" wp14:editId="55B3B0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050" name="Group 3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90" name="Shape 31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2" name="Shape 31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0" style="width:564.12pt;height:0.47998pt;position:absolute;mso-position-horizontal-relative:page;mso-position-horizontal:absolute;margin-left:24pt;mso-position-vertical-relative:page;margin-top:24pt;" coordsize="71643,60">
              <v:shape id="Shape 31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9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19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D8E8D98" w14:textId="77777777" w:rsidR="00A85CB4" w:rsidRDefault="007068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995F6FD" wp14:editId="393131C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54" name="Group 3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96" name="Shape 31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7" name="Shape 31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19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19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590C5" w14:textId="77777777" w:rsidR="00A85CB4" w:rsidRDefault="007068F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F4FB8BF" wp14:editId="206F51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027" name="Group 3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80" name="Shape 3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2" name="Shape 31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7" style="width:564.12pt;height:0.47998pt;position:absolute;mso-position-horizontal-relative:page;mso-position-horizontal:absolute;margin-left:24pt;mso-position-vertical-relative:page;margin-top:24pt;" coordsize="71643,60">
              <v:shape id="Shape 31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18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1BFD241" w14:textId="77777777" w:rsidR="00A85CB4" w:rsidRDefault="007068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698BEFBD" wp14:editId="3879256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31" name="Group 3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86" name="Shape 318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18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425EB" w14:textId="77777777" w:rsidR="00A85CB4" w:rsidRDefault="007068F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4422BD2A" wp14:editId="03BFC9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004" name="Group 3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70" name="Shape 3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" name="Shape 317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4" style="width:564.12pt;height:0.47998pt;position:absolute;mso-position-horizontal-relative:page;mso-position-horizontal:absolute;margin-left:24pt;mso-position-vertical-relative:page;margin-top:24pt;" coordsize="71643,60">
              <v:shape id="Shape 31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17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D1F9A30" w14:textId="77777777" w:rsidR="00A85CB4" w:rsidRDefault="007068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6FB16DFE" wp14:editId="04D5A9A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08" name="Group 3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76" name="Shape 317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" name="Shape 317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17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17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84F"/>
    <w:multiLevelType w:val="hybridMultilevel"/>
    <w:tmpl w:val="D094549C"/>
    <w:lvl w:ilvl="0" w:tplc="4ED0F65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6F8F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64CC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744F8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0C9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CDC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0C08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855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A192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B1B56"/>
    <w:multiLevelType w:val="hybridMultilevel"/>
    <w:tmpl w:val="AF5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2EDD"/>
    <w:multiLevelType w:val="hybridMultilevel"/>
    <w:tmpl w:val="0E2AB624"/>
    <w:lvl w:ilvl="0" w:tplc="205A65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01D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8E7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E1A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8D9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011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CD7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C04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A64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CD3424"/>
    <w:multiLevelType w:val="hybridMultilevel"/>
    <w:tmpl w:val="190A19AA"/>
    <w:lvl w:ilvl="0" w:tplc="15140C44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A28E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408F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0A0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AD9B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165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EC3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6141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4008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E81724"/>
    <w:multiLevelType w:val="hybridMultilevel"/>
    <w:tmpl w:val="C6E259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76A37"/>
    <w:multiLevelType w:val="hybridMultilevel"/>
    <w:tmpl w:val="388A5174"/>
    <w:lvl w:ilvl="0" w:tplc="5E706264">
      <w:start w:val="1"/>
      <w:numFmt w:val="bullet"/>
      <w:lvlText w:val="➔"/>
      <w:lvlJc w:val="left"/>
      <w:pPr>
        <w:ind w:left="705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5B04AB0">
      <w:start w:val="1"/>
      <w:numFmt w:val="bullet"/>
      <w:lvlText w:val="o"/>
      <w:lvlJc w:val="left"/>
      <w:pPr>
        <w:ind w:left="144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26AE2DE">
      <w:start w:val="1"/>
      <w:numFmt w:val="bullet"/>
      <w:lvlText w:val="▪"/>
      <w:lvlJc w:val="left"/>
      <w:pPr>
        <w:ind w:left="216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486CE02">
      <w:start w:val="1"/>
      <w:numFmt w:val="bullet"/>
      <w:lvlText w:val="•"/>
      <w:lvlJc w:val="left"/>
      <w:pPr>
        <w:ind w:left="288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E03538">
      <w:start w:val="1"/>
      <w:numFmt w:val="bullet"/>
      <w:lvlText w:val="o"/>
      <w:lvlJc w:val="left"/>
      <w:pPr>
        <w:ind w:left="360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B780614">
      <w:start w:val="1"/>
      <w:numFmt w:val="bullet"/>
      <w:lvlText w:val="▪"/>
      <w:lvlJc w:val="left"/>
      <w:pPr>
        <w:ind w:left="432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CF05BE2">
      <w:start w:val="1"/>
      <w:numFmt w:val="bullet"/>
      <w:lvlText w:val="•"/>
      <w:lvlJc w:val="left"/>
      <w:pPr>
        <w:ind w:left="504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AC2506">
      <w:start w:val="1"/>
      <w:numFmt w:val="bullet"/>
      <w:lvlText w:val="o"/>
      <w:lvlJc w:val="left"/>
      <w:pPr>
        <w:ind w:left="576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1A6DB2">
      <w:start w:val="1"/>
      <w:numFmt w:val="bullet"/>
      <w:lvlText w:val="▪"/>
      <w:lvlJc w:val="left"/>
      <w:pPr>
        <w:ind w:left="6480" w:firstLine="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2BD77AA"/>
    <w:multiLevelType w:val="hybridMultilevel"/>
    <w:tmpl w:val="0CDCC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73AD3"/>
    <w:multiLevelType w:val="hybridMultilevel"/>
    <w:tmpl w:val="50B6CC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45B6F"/>
    <w:multiLevelType w:val="hybridMultilevel"/>
    <w:tmpl w:val="EEDA9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B32DD"/>
    <w:multiLevelType w:val="hybridMultilevel"/>
    <w:tmpl w:val="057E0122"/>
    <w:lvl w:ilvl="0" w:tplc="BBDA1F3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804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0E06D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A5B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A060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0819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43A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257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4510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902235"/>
    <w:multiLevelType w:val="hybridMultilevel"/>
    <w:tmpl w:val="28743456"/>
    <w:lvl w:ilvl="0" w:tplc="2C2257E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077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082C5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06C3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6F4A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ED8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E0E5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6686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A7F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601F64"/>
    <w:multiLevelType w:val="hybridMultilevel"/>
    <w:tmpl w:val="00284822"/>
    <w:lvl w:ilvl="0" w:tplc="CA52696E">
      <w:start w:val="1"/>
      <w:numFmt w:val="bullet"/>
      <w:lvlText w:val="❖"/>
      <w:lvlJc w:val="left"/>
      <w:pPr>
        <w:ind w:left="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A7D02">
      <w:start w:val="1"/>
      <w:numFmt w:val="bullet"/>
      <w:lvlText w:val="o"/>
      <w:lvlJc w:val="left"/>
      <w:pPr>
        <w:ind w:left="1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6F7BA">
      <w:start w:val="1"/>
      <w:numFmt w:val="bullet"/>
      <w:lvlText w:val="▪"/>
      <w:lvlJc w:val="left"/>
      <w:pPr>
        <w:ind w:left="2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E4A8C">
      <w:start w:val="1"/>
      <w:numFmt w:val="bullet"/>
      <w:lvlText w:val="•"/>
      <w:lvlJc w:val="left"/>
      <w:pPr>
        <w:ind w:left="2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E049A">
      <w:start w:val="1"/>
      <w:numFmt w:val="bullet"/>
      <w:lvlText w:val="o"/>
      <w:lvlJc w:val="left"/>
      <w:pPr>
        <w:ind w:left="3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8A3B4">
      <w:start w:val="1"/>
      <w:numFmt w:val="bullet"/>
      <w:lvlText w:val="▪"/>
      <w:lvlJc w:val="left"/>
      <w:pPr>
        <w:ind w:left="4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08C7C">
      <w:start w:val="1"/>
      <w:numFmt w:val="bullet"/>
      <w:lvlText w:val="•"/>
      <w:lvlJc w:val="left"/>
      <w:pPr>
        <w:ind w:left="4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EAD78">
      <w:start w:val="1"/>
      <w:numFmt w:val="bullet"/>
      <w:lvlText w:val="o"/>
      <w:lvlJc w:val="left"/>
      <w:pPr>
        <w:ind w:left="5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2599C">
      <w:start w:val="1"/>
      <w:numFmt w:val="bullet"/>
      <w:lvlText w:val="▪"/>
      <w:lvlJc w:val="left"/>
      <w:pPr>
        <w:ind w:left="6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3E55D4"/>
    <w:multiLevelType w:val="hybridMultilevel"/>
    <w:tmpl w:val="42C4ECA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40651"/>
    <w:multiLevelType w:val="hybridMultilevel"/>
    <w:tmpl w:val="100C0A16"/>
    <w:lvl w:ilvl="0" w:tplc="2F089B16">
      <w:start w:val="1"/>
      <w:numFmt w:val="bullet"/>
      <w:lvlText w:val="❖"/>
      <w:lvlJc w:val="left"/>
      <w:pPr>
        <w:ind w:left="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0CEFA">
      <w:start w:val="1"/>
      <w:numFmt w:val="bullet"/>
      <w:lvlText w:val="o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0606EC">
      <w:start w:val="1"/>
      <w:numFmt w:val="bullet"/>
      <w:lvlText w:val="▪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C3D3C">
      <w:start w:val="1"/>
      <w:numFmt w:val="bullet"/>
      <w:lvlText w:val="•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AEB85A">
      <w:start w:val="1"/>
      <w:numFmt w:val="bullet"/>
      <w:lvlText w:val="o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07E2C">
      <w:start w:val="1"/>
      <w:numFmt w:val="bullet"/>
      <w:lvlText w:val="▪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AD474">
      <w:start w:val="1"/>
      <w:numFmt w:val="bullet"/>
      <w:lvlText w:val="•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4F54">
      <w:start w:val="1"/>
      <w:numFmt w:val="bullet"/>
      <w:lvlText w:val="o"/>
      <w:lvlJc w:val="left"/>
      <w:pPr>
        <w:ind w:left="5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20968">
      <w:start w:val="1"/>
      <w:numFmt w:val="bullet"/>
      <w:lvlText w:val="▪"/>
      <w:lvlJc w:val="left"/>
      <w:pPr>
        <w:ind w:left="6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A02D84"/>
    <w:multiLevelType w:val="hybridMultilevel"/>
    <w:tmpl w:val="B2D63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44854">
    <w:abstractNumId w:val="2"/>
  </w:num>
  <w:num w:numId="2" w16cid:durableId="1717316191">
    <w:abstractNumId w:val="0"/>
  </w:num>
  <w:num w:numId="3" w16cid:durableId="102576818">
    <w:abstractNumId w:val="3"/>
  </w:num>
  <w:num w:numId="4" w16cid:durableId="54816725">
    <w:abstractNumId w:val="9"/>
  </w:num>
  <w:num w:numId="5" w16cid:durableId="524908430">
    <w:abstractNumId w:val="10"/>
  </w:num>
  <w:num w:numId="6" w16cid:durableId="4325447">
    <w:abstractNumId w:val="11"/>
  </w:num>
  <w:num w:numId="7" w16cid:durableId="104886116">
    <w:abstractNumId w:val="13"/>
  </w:num>
  <w:num w:numId="8" w16cid:durableId="734006996">
    <w:abstractNumId w:val="1"/>
  </w:num>
  <w:num w:numId="9" w16cid:durableId="1264653560">
    <w:abstractNumId w:val="4"/>
  </w:num>
  <w:num w:numId="10" w16cid:durableId="397365502">
    <w:abstractNumId w:val="14"/>
  </w:num>
  <w:num w:numId="11" w16cid:durableId="1054305377">
    <w:abstractNumId w:val="6"/>
  </w:num>
  <w:num w:numId="12" w16cid:durableId="1749040723">
    <w:abstractNumId w:val="7"/>
  </w:num>
  <w:num w:numId="13" w16cid:durableId="1101490450">
    <w:abstractNumId w:val="5"/>
  </w:num>
  <w:num w:numId="14" w16cid:durableId="2126190070">
    <w:abstractNumId w:val="8"/>
  </w:num>
  <w:num w:numId="15" w16cid:durableId="16469319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B4"/>
    <w:rsid w:val="00021084"/>
    <w:rsid w:val="000D1C8D"/>
    <w:rsid w:val="000E6C6E"/>
    <w:rsid w:val="001735BA"/>
    <w:rsid w:val="00185AF9"/>
    <w:rsid w:val="001A75CC"/>
    <w:rsid w:val="001B2E31"/>
    <w:rsid w:val="0021707F"/>
    <w:rsid w:val="00244ABA"/>
    <w:rsid w:val="002C1EB1"/>
    <w:rsid w:val="002D6482"/>
    <w:rsid w:val="002D72F6"/>
    <w:rsid w:val="0030234C"/>
    <w:rsid w:val="00322AFB"/>
    <w:rsid w:val="003305DB"/>
    <w:rsid w:val="0036514C"/>
    <w:rsid w:val="00391F1B"/>
    <w:rsid w:val="003D269D"/>
    <w:rsid w:val="003D6CF5"/>
    <w:rsid w:val="003F7C3A"/>
    <w:rsid w:val="004028EF"/>
    <w:rsid w:val="004203B1"/>
    <w:rsid w:val="00456484"/>
    <w:rsid w:val="004838F8"/>
    <w:rsid w:val="004B0BFF"/>
    <w:rsid w:val="004C66DE"/>
    <w:rsid w:val="004E653C"/>
    <w:rsid w:val="004F1A54"/>
    <w:rsid w:val="00573364"/>
    <w:rsid w:val="00582C63"/>
    <w:rsid w:val="005F2887"/>
    <w:rsid w:val="005F563B"/>
    <w:rsid w:val="00656C89"/>
    <w:rsid w:val="00665F9D"/>
    <w:rsid w:val="00686FC4"/>
    <w:rsid w:val="006E7F3E"/>
    <w:rsid w:val="006F6105"/>
    <w:rsid w:val="007068FC"/>
    <w:rsid w:val="00747216"/>
    <w:rsid w:val="00754BF3"/>
    <w:rsid w:val="00761267"/>
    <w:rsid w:val="007A77E0"/>
    <w:rsid w:val="00802F31"/>
    <w:rsid w:val="00890ABA"/>
    <w:rsid w:val="00895ADC"/>
    <w:rsid w:val="008C780C"/>
    <w:rsid w:val="009A4575"/>
    <w:rsid w:val="009B0C4D"/>
    <w:rsid w:val="009B20C6"/>
    <w:rsid w:val="009C31C7"/>
    <w:rsid w:val="009F131F"/>
    <w:rsid w:val="00A1130F"/>
    <w:rsid w:val="00A85CB4"/>
    <w:rsid w:val="00AC2B67"/>
    <w:rsid w:val="00B64965"/>
    <w:rsid w:val="00B71791"/>
    <w:rsid w:val="00B738CE"/>
    <w:rsid w:val="00B82A5D"/>
    <w:rsid w:val="00BB415A"/>
    <w:rsid w:val="00BF21F2"/>
    <w:rsid w:val="00C712AA"/>
    <w:rsid w:val="00D21685"/>
    <w:rsid w:val="00E02A9A"/>
    <w:rsid w:val="00E3072D"/>
    <w:rsid w:val="00E743CF"/>
    <w:rsid w:val="00EB32B8"/>
    <w:rsid w:val="00EC32F0"/>
    <w:rsid w:val="00EF432D"/>
    <w:rsid w:val="00EF57D2"/>
    <w:rsid w:val="00F155A7"/>
    <w:rsid w:val="00F453D4"/>
    <w:rsid w:val="00F55D91"/>
    <w:rsid w:val="00FA41A3"/>
    <w:rsid w:val="00FD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0A46"/>
  <w15:docId w15:val="{95CDD714-6E38-4178-A38B-254D30F0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9B2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57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57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SORE</dc:creator>
  <cp:keywords/>
  <cp:lastModifiedBy>gifton karsh</cp:lastModifiedBy>
  <cp:revision>2</cp:revision>
  <dcterms:created xsi:type="dcterms:W3CDTF">2024-06-22T12:26:00Z</dcterms:created>
  <dcterms:modified xsi:type="dcterms:W3CDTF">2024-06-22T12:26:00Z</dcterms:modified>
</cp:coreProperties>
</file>